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F08" w:rsidRDefault="00965F5C" w:rsidP="007D1C87">
      <w:pPr>
        <w:pStyle w:val="a5"/>
      </w:pPr>
      <w:r>
        <w:rPr>
          <w:rFonts w:hint="eastAsia"/>
        </w:rPr>
        <w:t>新</w:t>
      </w:r>
      <w:r w:rsidR="00CF454E">
        <w:rPr>
          <w:rFonts w:hint="eastAsia"/>
        </w:rPr>
        <w:t>源文档</w:t>
      </w:r>
      <w:r w:rsidR="00BF0610">
        <w:rPr>
          <w:rFonts w:hint="eastAsia"/>
        </w:rPr>
        <w:t xml:space="preserve"> </w:t>
      </w:r>
    </w:p>
    <w:p w:rsidR="00AC0277" w:rsidRDefault="00AC0277" w:rsidP="007D1C87">
      <w:pPr>
        <w:pStyle w:val="a5"/>
      </w:pPr>
    </w:p>
    <w:p w:rsidR="00AC0277" w:rsidRDefault="00AC0277" w:rsidP="00AC0277">
      <w:pPr>
        <w:rPr>
          <w:rFonts w:hint="eastAsia"/>
        </w:rPr>
      </w:pPr>
      <w:r>
        <w:rPr>
          <w:rFonts w:hint="eastAsia"/>
        </w:rPr>
        <w:t>源文档中的正文五号字</w:t>
      </w:r>
    </w:p>
    <w:p w:rsidR="004E7D1F" w:rsidRDefault="004E7D1F" w:rsidP="00AC0277">
      <w:pPr>
        <w:rPr>
          <w:ins w:id="0" w:author="闫国龙" w:date="2009-07-21T09:31:00Z"/>
          <w:rFonts w:hint="eastAsia"/>
        </w:rPr>
      </w:pPr>
      <w:del w:id="1" w:author="闫国龙" w:date="2009-07-21T09:31:00Z">
        <w:r w:rsidDel="004E7D1F">
          <w:delText>A</w:delText>
        </w:r>
        <w:r w:rsidDel="004E7D1F">
          <w:rPr>
            <w:rFonts w:hint="eastAsia"/>
          </w:rPr>
          <w:delText>sdasasd</w:delText>
        </w:r>
      </w:del>
      <w:ins w:id="2" w:author="闫国龙" w:date="2009-07-21T09:31:00Z">
        <w:r>
          <w:rPr>
            <w:rFonts w:hint="eastAsia"/>
          </w:rPr>
          <w:t xml:space="preserve"> </w:t>
        </w:r>
      </w:ins>
    </w:p>
    <w:p w:rsidR="004E7D1F" w:rsidRDefault="004E7D1F" w:rsidP="00AC0277">
      <w:ins w:id="3" w:author="闫国龙" w:date="2009-07-21T09:32:00Z">
        <w:r>
          <w:rPr>
            <w:rFonts w:hint="eastAsia"/>
          </w:rPr>
          <w:t>我们的新的代码</w:t>
        </w:r>
      </w:ins>
    </w:p>
    <w:sectPr w:rsidR="004E7D1F" w:rsidSect="00C56F0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2EF" w:rsidRDefault="007B42EF" w:rsidP="00CF454E">
      <w:r>
        <w:separator/>
      </w:r>
    </w:p>
  </w:endnote>
  <w:endnote w:type="continuationSeparator" w:id="0">
    <w:p w:rsidR="007B42EF" w:rsidRDefault="007B42EF" w:rsidP="00CF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2EF" w:rsidRDefault="007B42EF" w:rsidP="00CF454E">
      <w:r>
        <w:separator/>
      </w:r>
    </w:p>
  </w:footnote>
  <w:footnote w:type="continuationSeparator" w:id="0">
    <w:p w:rsidR="007B42EF" w:rsidRDefault="007B42EF" w:rsidP="00CF45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8D6" w:rsidRDefault="005D08D6">
    <w:pPr>
      <w:pStyle w:val="a3"/>
    </w:pPr>
    <w:r>
      <w:rPr>
        <w:rFonts w:hint="eastAsia"/>
      </w:rPr>
      <w:t>新的页眉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54E"/>
    <w:rsid w:val="00225659"/>
    <w:rsid w:val="00300F6F"/>
    <w:rsid w:val="003712A3"/>
    <w:rsid w:val="00465C13"/>
    <w:rsid w:val="00497162"/>
    <w:rsid w:val="004E7D1F"/>
    <w:rsid w:val="00517EA1"/>
    <w:rsid w:val="00545616"/>
    <w:rsid w:val="005D08D6"/>
    <w:rsid w:val="00644282"/>
    <w:rsid w:val="00697260"/>
    <w:rsid w:val="00733C40"/>
    <w:rsid w:val="00740314"/>
    <w:rsid w:val="00746FC3"/>
    <w:rsid w:val="007B42EF"/>
    <w:rsid w:val="007C61CD"/>
    <w:rsid w:val="007D1C87"/>
    <w:rsid w:val="008747D7"/>
    <w:rsid w:val="00884C2D"/>
    <w:rsid w:val="00965F5C"/>
    <w:rsid w:val="00AC0277"/>
    <w:rsid w:val="00B819FE"/>
    <w:rsid w:val="00BB45F4"/>
    <w:rsid w:val="00BB699B"/>
    <w:rsid w:val="00BF0610"/>
    <w:rsid w:val="00C56F08"/>
    <w:rsid w:val="00CF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5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54E"/>
    <w:rPr>
      <w:sz w:val="18"/>
      <w:szCs w:val="18"/>
    </w:rPr>
  </w:style>
  <w:style w:type="paragraph" w:customStyle="1" w:styleId="a5">
    <w:name w:val="源中的自定义样式"/>
    <w:basedOn w:val="a"/>
    <w:qFormat/>
    <w:rsid w:val="007D1C87"/>
    <w:rPr>
      <w:color w:val="FF0000"/>
    </w:rPr>
  </w:style>
  <w:style w:type="paragraph" w:styleId="a6">
    <w:name w:val="Balloon Text"/>
    <w:basedOn w:val="a"/>
    <w:link w:val="Char1"/>
    <w:uiPriority w:val="99"/>
    <w:semiHidden/>
    <w:unhideWhenUsed/>
    <w:rsid w:val="007D1C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1C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Founder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21216546</dc:title>
  <dc:subject/>
  <dc:creator>周炜</dc:creator>
  <cp:keywords/>
  <dc:description/>
  <cp:lastModifiedBy>闫国龙</cp:lastModifiedBy>
  <cp:revision>10</cp:revision>
  <dcterms:created xsi:type="dcterms:W3CDTF">2009-06-01T03:13:00Z</dcterms:created>
  <dcterms:modified xsi:type="dcterms:W3CDTF">2009-07-21T01:32:00Z</dcterms:modified>
</cp:coreProperties>
</file>