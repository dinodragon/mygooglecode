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A0" w:rsidRDefault="00D26666">
      <w:ins w:id="0" w:author="张金叶" w:date="2010-02-03T16:37:00Z">
        <w:r>
          <w:rPr>
            <w:rFonts w:hint="eastAsia"/>
          </w:rPr>
          <w:t>审校信息</w:t>
        </w:r>
      </w:ins>
    </w:p>
    <w:sectPr w:rsidR="007864A0" w:rsidSect="0078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DAB" w:rsidRDefault="00E13DAB" w:rsidP="004B4201">
      <w:r>
        <w:separator/>
      </w:r>
    </w:p>
  </w:endnote>
  <w:endnote w:type="continuationSeparator" w:id="0">
    <w:p w:rsidR="00E13DAB" w:rsidRDefault="00E13DAB" w:rsidP="004B4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DAB" w:rsidRDefault="00E13DAB" w:rsidP="004B4201">
      <w:r>
        <w:separator/>
      </w:r>
    </w:p>
  </w:footnote>
  <w:footnote w:type="continuationSeparator" w:id="0">
    <w:p w:rsidR="00E13DAB" w:rsidRDefault="00E13DAB" w:rsidP="004B4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201"/>
    <w:rsid w:val="00001797"/>
    <w:rsid w:val="000022E5"/>
    <w:rsid w:val="00002A6E"/>
    <w:rsid w:val="00003CB2"/>
    <w:rsid w:val="0000444C"/>
    <w:rsid w:val="000046DF"/>
    <w:rsid w:val="00004701"/>
    <w:rsid w:val="00007695"/>
    <w:rsid w:val="00014867"/>
    <w:rsid w:val="00015B4F"/>
    <w:rsid w:val="000169F1"/>
    <w:rsid w:val="00016FF4"/>
    <w:rsid w:val="00017B0A"/>
    <w:rsid w:val="00023968"/>
    <w:rsid w:val="0002553B"/>
    <w:rsid w:val="00025E7E"/>
    <w:rsid w:val="00027667"/>
    <w:rsid w:val="0003032C"/>
    <w:rsid w:val="00031B0D"/>
    <w:rsid w:val="00031DE4"/>
    <w:rsid w:val="00033600"/>
    <w:rsid w:val="00034A52"/>
    <w:rsid w:val="00034E45"/>
    <w:rsid w:val="00035CCA"/>
    <w:rsid w:val="00035D47"/>
    <w:rsid w:val="00037656"/>
    <w:rsid w:val="00037BDA"/>
    <w:rsid w:val="000403AE"/>
    <w:rsid w:val="00041372"/>
    <w:rsid w:val="00042C2B"/>
    <w:rsid w:val="00043D32"/>
    <w:rsid w:val="00046E06"/>
    <w:rsid w:val="0004788C"/>
    <w:rsid w:val="000515ED"/>
    <w:rsid w:val="00051D8C"/>
    <w:rsid w:val="000521B1"/>
    <w:rsid w:val="0005259B"/>
    <w:rsid w:val="0005562E"/>
    <w:rsid w:val="0005646B"/>
    <w:rsid w:val="000567E9"/>
    <w:rsid w:val="0006027E"/>
    <w:rsid w:val="00061977"/>
    <w:rsid w:val="00067E4B"/>
    <w:rsid w:val="0007055C"/>
    <w:rsid w:val="00071874"/>
    <w:rsid w:val="000723C9"/>
    <w:rsid w:val="00073E56"/>
    <w:rsid w:val="00074EF4"/>
    <w:rsid w:val="000756AE"/>
    <w:rsid w:val="00075DDC"/>
    <w:rsid w:val="0007733F"/>
    <w:rsid w:val="00081BD3"/>
    <w:rsid w:val="00083F2B"/>
    <w:rsid w:val="00086E2A"/>
    <w:rsid w:val="0008797D"/>
    <w:rsid w:val="00087EEC"/>
    <w:rsid w:val="000902EA"/>
    <w:rsid w:val="000903E1"/>
    <w:rsid w:val="000914E9"/>
    <w:rsid w:val="00092505"/>
    <w:rsid w:val="000929F9"/>
    <w:rsid w:val="00094F4F"/>
    <w:rsid w:val="0009798B"/>
    <w:rsid w:val="000A1C2F"/>
    <w:rsid w:val="000A2240"/>
    <w:rsid w:val="000A2BA0"/>
    <w:rsid w:val="000A3501"/>
    <w:rsid w:val="000A3F58"/>
    <w:rsid w:val="000A6320"/>
    <w:rsid w:val="000B166D"/>
    <w:rsid w:val="000B184A"/>
    <w:rsid w:val="000B2105"/>
    <w:rsid w:val="000B2601"/>
    <w:rsid w:val="000B367D"/>
    <w:rsid w:val="000B4784"/>
    <w:rsid w:val="000B4FD1"/>
    <w:rsid w:val="000B5641"/>
    <w:rsid w:val="000B6959"/>
    <w:rsid w:val="000B7456"/>
    <w:rsid w:val="000C035F"/>
    <w:rsid w:val="000C083A"/>
    <w:rsid w:val="000C348D"/>
    <w:rsid w:val="000C44A5"/>
    <w:rsid w:val="000C4C0F"/>
    <w:rsid w:val="000D0122"/>
    <w:rsid w:val="000D11EE"/>
    <w:rsid w:val="000D2812"/>
    <w:rsid w:val="000D2877"/>
    <w:rsid w:val="000D43FA"/>
    <w:rsid w:val="000D71B8"/>
    <w:rsid w:val="000D7CAC"/>
    <w:rsid w:val="000E26D2"/>
    <w:rsid w:val="000E319F"/>
    <w:rsid w:val="000E52D0"/>
    <w:rsid w:val="000F096A"/>
    <w:rsid w:val="000F0B83"/>
    <w:rsid w:val="000F3ED9"/>
    <w:rsid w:val="000F6A6D"/>
    <w:rsid w:val="000F6FB2"/>
    <w:rsid w:val="000F6FD3"/>
    <w:rsid w:val="0010023D"/>
    <w:rsid w:val="00100991"/>
    <w:rsid w:val="001052E9"/>
    <w:rsid w:val="001077D3"/>
    <w:rsid w:val="0011153C"/>
    <w:rsid w:val="00111D0C"/>
    <w:rsid w:val="001126B2"/>
    <w:rsid w:val="00112D27"/>
    <w:rsid w:val="00113C02"/>
    <w:rsid w:val="00114526"/>
    <w:rsid w:val="00115F6C"/>
    <w:rsid w:val="001205D9"/>
    <w:rsid w:val="0012294F"/>
    <w:rsid w:val="001230E5"/>
    <w:rsid w:val="00123454"/>
    <w:rsid w:val="0012410D"/>
    <w:rsid w:val="00126273"/>
    <w:rsid w:val="00126597"/>
    <w:rsid w:val="00127893"/>
    <w:rsid w:val="00131BD7"/>
    <w:rsid w:val="00132F4F"/>
    <w:rsid w:val="001347E5"/>
    <w:rsid w:val="001350DC"/>
    <w:rsid w:val="00142A5D"/>
    <w:rsid w:val="0014334C"/>
    <w:rsid w:val="0014465C"/>
    <w:rsid w:val="00144A84"/>
    <w:rsid w:val="00150BD6"/>
    <w:rsid w:val="0015237E"/>
    <w:rsid w:val="001525BB"/>
    <w:rsid w:val="00152938"/>
    <w:rsid w:val="0015431A"/>
    <w:rsid w:val="00155507"/>
    <w:rsid w:val="00160325"/>
    <w:rsid w:val="00160737"/>
    <w:rsid w:val="00162011"/>
    <w:rsid w:val="00162F91"/>
    <w:rsid w:val="00162FF1"/>
    <w:rsid w:val="001646EB"/>
    <w:rsid w:val="00164A1A"/>
    <w:rsid w:val="00165E68"/>
    <w:rsid w:val="00167EAE"/>
    <w:rsid w:val="00171418"/>
    <w:rsid w:val="0017381F"/>
    <w:rsid w:val="00175A27"/>
    <w:rsid w:val="0017697C"/>
    <w:rsid w:val="00177A71"/>
    <w:rsid w:val="00177B9E"/>
    <w:rsid w:val="00180733"/>
    <w:rsid w:val="00180868"/>
    <w:rsid w:val="0018336B"/>
    <w:rsid w:val="001835B0"/>
    <w:rsid w:val="00184DB8"/>
    <w:rsid w:val="001855BA"/>
    <w:rsid w:val="001861EF"/>
    <w:rsid w:val="00186496"/>
    <w:rsid w:val="00191762"/>
    <w:rsid w:val="00191AB2"/>
    <w:rsid w:val="00191F03"/>
    <w:rsid w:val="0019268A"/>
    <w:rsid w:val="00193853"/>
    <w:rsid w:val="00194F55"/>
    <w:rsid w:val="00196515"/>
    <w:rsid w:val="001A0168"/>
    <w:rsid w:val="001A0177"/>
    <w:rsid w:val="001A04D7"/>
    <w:rsid w:val="001A0AC3"/>
    <w:rsid w:val="001A5901"/>
    <w:rsid w:val="001A6D5A"/>
    <w:rsid w:val="001B023F"/>
    <w:rsid w:val="001B2918"/>
    <w:rsid w:val="001B30EC"/>
    <w:rsid w:val="001B567D"/>
    <w:rsid w:val="001B59E2"/>
    <w:rsid w:val="001B68BB"/>
    <w:rsid w:val="001B7ED2"/>
    <w:rsid w:val="001B7EF2"/>
    <w:rsid w:val="001C0D00"/>
    <w:rsid w:val="001C4E48"/>
    <w:rsid w:val="001C5CCE"/>
    <w:rsid w:val="001C6C25"/>
    <w:rsid w:val="001C76A2"/>
    <w:rsid w:val="001C7D5F"/>
    <w:rsid w:val="001D1AFB"/>
    <w:rsid w:val="001D22CF"/>
    <w:rsid w:val="001D22D8"/>
    <w:rsid w:val="001D2C7F"/>
    <w:rsid w:val="001D365E"/>
    <w:rsid w:val="001D40F1"/>
    <w:rsid w:val="001D4267"/>
    <w:rsid w:val="001D6B39"/>
    <w:rsid w:val="001D7390"/>
    <w:rsid w:val="001D79D1"/>
    <w:rsid w:val="001D7B00"/>
    <w:rsid w:val="001E193C"/>
    <w:rsid w:val="001E1D4F"/>
    <w:rsid w:val="001E30A3"/>
    <w:rsid w:val="001E463E"/>
    <w:rsid w:val="001E4E02"/>
    <w:rsid w:val="001E4FEF"/>
    <w:rsid w:val="001E6AE5"/>
    <w:rsid w:val="001E6C78"/>
    <w:rsid w:val="001F048A"/>
    <w:rsid w:val="001F1683"/>
    <w:rsid w:val="001F1745"/>
    <w:rsid w:val="001F4CDF"/>
    <w:rsid w:val="001F565C"/>
    <w:rsid w:val="001F65F2"/>
    <w:rsid w:val="001F6EF1"/>
    <w:rsid w:val="00200003"/>
    <w:rsid w:val="00200573"/>
    <w:rsid w:val="00200636"/>
    <w:rsid w:val="00200684"/>
    <w:rsid w:val="00201D3C"/>
    <w:rsid w:val="002022A3"/>
    <w:rsid w:val="00202440"/>
    <w:rsid w:val="002026AA"/>
    <w:rsid w:val="002026BE"/>
    <w:rsid w:val="0020270F"/>
    <w:rsid w:val="002037E1"/>
    <w:rsid w:val="00204B55"/>
    <w:rsid w:val="00205B10"/>
    <w:rsid w:val="002064AE"/>
    <w:rsid w:val="0020703E"/>
    <w:rsid w:val="002079A9"/>
    <w:rsid w:val="00207FAE"/>
    <w:rsid w:val="0021027C"/>
    <w:rsid w:val="0021059A"/>
    <w:rsid w:val="002107E4"/>
    <w:rsid w:val="0021080C"/>
    <w:rsid w:val="0021098C"/>
    <w:rsid w:val="00210F5F"/>
    <w:rsid w:val="002113A6"/>
    <w:rsid w:val="002116B7"/>
    <w:rsid w:val="0021201A"/>
    <w:rsid w:val="002120D8"/>
    <w:rsid w:val="0021243F"/>
    <w:rsid w:val="00212F55"/>
    <w:rsid w:val="002151F2"/>
    <w:rsid w:val="002171CF"/>
    <w:rsid w:val="002204E7"/>
    <w:rsid w:val="0022072F"/>
    <w:rsid w:val="00220E24"/>
    <w:rsid w:val="00220F3B"/>
    <w:rsid w:val="00221CF1"/>
    <w:rsid w:val="0022264C"/>
    <w:rsid w:val="00222F81"/>
    <w:rsid w:val="00223A35"/>
    <w:rsid w:val="00224BF3"/>
    <w:rsid w:val="00224D62"/>
    <w:rsid w:val="002259DA"/>
    <w:rsid w:val="002261D7"/>
    <w:rsid w:val="00226601"/>
    <w:rsid w:val="00227339"/>
    <w:rsid w:val="00230306"/>
    <w:rsid w:val="00232A6B"/>
    <w:rsid w:val="002346FD"/>
    <w:rsid w:val="00235844"/>
    <w:rsid w:val="00236834"/>
    <w:rsid w:val="00240276"/>
    <w:rsid w:val="00241172"/>
    <w:rsid w:val="00241E93"/>
    <w:rsid w:val="00243331"/>
    <w:rsid w:val="002438D7"/>
    <w:rsid w:val="002454B4"/>
    <w:rsid w:val="00246813"/>
    <w:rsid w:val="00247B21"/>
    <w:rsid w:val="002508B8"/>
    <w:rsid w:val="0025150E"/>
    <w:rsid w:val="00251DE8"/>
    <w:rsid w:val="0025225D"/>
    <w:rsid w:val="002529F1"/>
    <w:rsid w:val="00255E94"/>
    <w:rsid w:val="00257EEC"/>
    <w:rsid w:val="002611BB"/>
    <w:rsid w:val="00261592"/>
    <w:rsid w:val="00263B7C"/>
    <w:rsid w:val="00271275"/>
    <w:rsid w:val="00272ECC"/>
    <w:rsid w:val="002742E3"/>
    <w:rsid w:val="00274BB2"/>
    <w:rsid w:val="00274DBD"/>
    <w:rsid w:val="00276929"/>
    <w:rsid w:val="00282112"/>
    <w:rsid w:val="002845B6"/>
    <w:rsid w:val="00284A04"/>
    <w:rsid w:val="00290D90"/>
    <w:rsid w:val="002921A4"/>
    <w:rsid w:val="00292EA7"/>
    <w:rsid w:val="00295486"/>
    <w:rsid w:val="002958CA"/>
    <w:rsid w:val="002963E3"/>
    <w:rsid w:val="002A1FFA"/>
    <w:rsid w:val="002A2C83"/>
    <w:rsid w:val="002A4CE8"/>
    <w:rsid w:val="002A5CB8"/>
    <w:rsid w:val="002A7CA6"/>
    <w:rsid w:val="002B0EBF"/>
    <w:rsid w:val="002B1F05"/>
    <w:rsid w:val="002B2DE5"/>
    <w:rsid w:val="002B338D"/>
    <w:rsid w:val="002B36DB"/>
    <w:rsid w:val="002B3895"/>
    <w:rsid w:val="002B4CD9"/>
    <w:rsid w:val="002B5755"/>
    <w:rsid w:val="002B7230"/>
    <w:rsid w:val="002B75F1"/>
    <w:rsid w:val="002B79DE"/>
    <w:rsid w:val="002B7F63"/>
    <w:rsid w:val="002C01AB"/>
    <w:rsid w:val="002C0936"/>
    <w:rsid w:val="002C144E"/>
    <w:rsid w:val="002C34CD"/>
    <w:rsid w:val="002C73DC"/>
    <w:rsid w:val="002D08D6"/>
    <w:rsid w:val="002D23DF"/>
    <w:rsid w:val="002D3916"/>
    <w:rsid w:val="002D5A1C"/>
    <w:rsid w:val="002D5CD6"/>
    <w:rsid w:val="002D7377"/>
    <w:rsid w:val="002E182A"/>
    <w:rsid w:val="002E1E60"/>
    <w:rsid w:val="002E243C"/>
    <w:rsid w:val="002E2C0E"/>
    <w:rsid w:val="002E2F8C"/>
    <w:rsid w:val="002E4AA4"/>
    <w:rsid w:val="002E524B"/>
    <w:rsid w:val="002E6DAC"/>
    <w:rsid w:val="002F5E8B"/>
    <w:rsid w:val="002F61FD"/>
    <w:rsid w:val="002F6250"/>
    <w:rsid w:val="002F7DC7"/>
    <w:rsid w:val="003010F5"/>
    <w:rsid w:val="00301DFF"/>
    <w:rsid w:val="003020CC"/>
    <w:rsid w:val="00302C01"/>
    <w:rsid w:val="00302F68"/>
    <w:rsid w:val="0030417C"/>
    <w:rsid w:val="00307079"/>
    <w:rsid w:val="003103AE"/>
    <w:rsid w:val="003115E8"/>
    <w:rsid w:val="003129C1"/>
    <w:rsid w:val="00312E5E"/>
    <w:rsid w:val="003140BE"/>
    <w:rsid w:val="00314BB5"/>
    <w:rsid w:val="00316F1B"/>
    <w:rsid w:val="00317257"/>
    <w:rsid w:val="00317569"/>
    <w:rsid w:val="003222D7"/>
    <w:rsid w:val="0032422B"/>
    <w:rsid w:val="003253C8"/>
    <w:rsid w:val="00327373"/>
    <w:rsid w:val="00330218"/>
    <w:rsid w:val="003307DB"/>
    <w:rsid w:val="00330C36"/>
    <w:rsid w:val="00332E1F"/>
    <w:rsid w:val="00332F5D"/>
    <w:rsid w:val="003338E9"/>
    <w:rsid w:val="00333E3A"/>
    <w:rsid w:val="00334605"/>
    <w:rsid w:val="00335369"/>
    <w:rsid w:val="00340596"/>
    <w:rsid w:val="003408AD"/>
    <w:rsid w:val="00341069"/>
    <w:rsid w:val="003430EB"/>
    <w:rsid w:val="003438A9"/>
    <w:rsid w:val="0034485B"/>
    <w:rsid w:val="00344B74"/>
    <w:rsid w:val="00344D77"/>
    <w:rsid w:val="00345C55"/>
    <w:rsid w:val="00345C94"/>
    <w:rsid w:val="00345F1A"/>
    <w:rsid w:val="00346332"/>
    <w:rsid w:val="0035149D"/>
    <w:rsid w:val="00352561"/>
    <w:rsid w:val="00353572"/>
    <w:rsid w:val="00354063"/>
    <w:rsid w:val="00354A1E"/>
    <w:rsid w:val="003556CA"/>
    <w:rsid w:val="0035579E"/>
    <w:rsid w:val="00355913"/>
    <w:rsid w:val="00357371"/>
    <w:rsid w:val="003603F0"/>
    <w:rsid w:val="00361313"/>
    <w:rsid w:val="0036159B"/>
    <w:rsid w:val="00361E81"/>
    <w:rsid w:val="00362423"/>
    <w:rsid w:val="00362464"/>
    <w:rsid w:val="00362F1D"/>
    <w:rsid w:val="003638D8"/>
    <w:rsid w:val="00371B01"/>
    <w:rsid w:val="00371B98"/>
    <w:rsid w:val="003724DA"/>
    <w:rsid w:val="003731DE"/>
    <w:rsid w:val="00376336"/>
    <w:rsid w:val="0038183B"/>
    <w:rsid w:val="00382229"/>
    <w:rsid w:val="00386598"/>
    <w:rsid w:val="003870A3"/>
    <w:rsid w:val="00387391"/>
    <w:rsid w:val="00387CE6"/>
    <w:rsid w:val="003913DC"/>
    <w:rsid w:val="00391DD2"/>
    <w:rsid w:val="0039369E"/>
    <w:rsid w:val="003938C5"/>
    <w:rsid w:val="00395157"/>
    <w:rsid w:val="00397481"/>
    <w:rsid w:val="003A5DAE"/>
    <w:rsid w:val="003B08DA"/>
    <w:rsid w:val="003B128A"/>
    <w:rsid w:val="003B3F55"/>
    <w:rsid w:val="003B440B"/>
    <w:rsid w:val="003B49CE"/>
    <w:rsid w:val="003B5A9F"/>
    <w:rsid w:val="003B6979"/>
    <w:rsid w:val="003B6BC3"/>
    <w:rsid w:val="003B74E7"/>
    <w:rsid w:val="003B7D7F"/>
    <w:rsid w:val="003C0BB9"/>
    <w:rsid w:val="003C15AD"/>
    <w:rsid w:val="003C22C1"/>
    <w:rsid w:val="003C3292"/>
    <w:rsid w:val="003C432B"/>
    <w:rsid w:val="003C546F"/>
    <w:rsid w:val="003C6429"/>
    <w:rsid w:val="003C77B4"/>
    <w:rsid w:val="003C7829"/>
    <w:rsid w:val="003D02BC"/>
    <w:rsid w:val="003D0E0A"/>
    <w:rsid w:val="003D0EBE"/>
    <w:rsid w:val="003D184B"/>
    <w:rsid w:val="003D1BE1"/>
    <w:rsid w:val="003D236F"/>
    <w:rsid w:val="003D4762"/>
    <w:rsid w:val="003D4DF2"/>
    <w:rsid w:val="003D5395"/>
    <w:rsid w:val="003E0EEF"/>
    <w:rsid w:val="003E1012"/>
    <w:rsid w:val="003E329E"/>
    <w:rsid w:val="003E4A8C"/>
    <w:rsid w:val="003E5229"/>
    <w:rsid w:val="003E5282"/>
    <w:rsid w:val="003F0C4A"/>
    <w:rsid w:val="003F12E9"/>
    <w:rsid w:val="003F2770"/>
    <w:rsid w:val="003F2A27"/>
    <w:rsid w:val="003F2BEA"/>
    <w:rsid w:val="003F57D2"/>
    <w:rsid w:val="003F5B41"/>
    <w:rsid w:val="003F6014"/>
    <w:rsid w:val="003F69B0"/>
    <w:rsid w:val="003F6A46"/>
    <w:rsid w:val="00400748"/>
    <w:rsid w:val="00400FB9"/>
    <w:rsid w:val="0040263A"/>
    <w:rsid w:val="00405DEB"/>
    <w:rsid w:val="004107DE"/>
    <w:rsid w:val="00411BFC"/>
    <w:rsid w:val="004125A9"/>
    <w:rsid w:val="00413640"/>
    <w:rsid w:val="004138DA"/>
    <w:rsid w:val="0041704D"/>
    <w:rsid w:val="00417AB0"/>
    <w:rsid w:val="00417FD1"/>
    <w:rsid w:val="00421BE3"/>
    <w:rsid w:val="004228C2"/>
    <w:rsid w:val="004254E9"/>
    <w:rsid w:val="00425FE1"/>
    <w:rsid w:val="0042786B"/>
    <w:rsid w:val="00427D20"/>
    <w:rsid w:val="00430655"/>
    <w:rsid w:val="00431F24"/>
    <w:rsid w:val="00432865"/>
    <w:rsid w:val="004343EB"/>
    <w:rsid w:val="00434A8F"/>
    <w:rsid w:val="004356C8"/>
    <w:rsid w:val="00435779"/>
    <w:rsid w:val="00435B8A"/>
    <w:rsid w:val="00436F7A"/>
    <w:rsid w:val="0043774A"/>
    <w:rsid w:val="0044298E"/>
    <w:rsid w:val="00445750"/>
    <w:rsid w:val="00446E2F"/>
    <w:rsid w:val="004475A2"/>
    <w:rsid w:val="00450F39"/>
    <w:rsid w:val="00452B94"/>
    <w:rsid w:val="00456B49"/>
    <w:rsid w:val="004573F6"/>
    <w:rsid w:val="004576BD"/>
    <w:rsid w:val="004601C0"/>
    <w:rsid w:val="00460C53"/>
    <w:rsid w:val="00462257"/>
    <w:rsid w:val="00463819"/>
    <w:rsid w:val="00463A68"/>
    <w:rsid w:val="00465051"/>
    <w:rsid w:val="0046532A"/>
    <w:rsid w:val="00465813"/>
    <w:rsid w:val="004667EF"/>
    <w:rsid w:val="00470B48"/>
    <w:rsid w:val="00471674"/>
    <w:rsid w:val="00473035"/>
    <w:rsid w:val="00477151"/>
    <w:rsid w:val="00480179"/>
    <w:rsid w:val="004853F8"/>
    <w:rsid w:val="0048631C"/>
    <w:rsid w:val="00486B7C"/>
    <w:rsid w:val="00487D86"/>
    <w:rsid w:val="00487EC9"/>
    <w:rsid w:val="00490A29"/>
    <w:rsid w:val="00490D45"/>
    <w:rsid w:val="0049469B"/>
    <w:rsid w:val="004959D6"/>
    <w:rsid w:val="004961C1"/>
    <w:rsid w:val="0049678D"/>
    <w:rsid w:val="00497972"/>
    <w:rsid w:val="00497E95"/>
    <w:rsid w:val="004A0FEE"/>
    <w:rsid w:val="004A5489"/>
    <w:rsid w:val="004B1F7D"/>
    <w:rsid w:val="004B2516"/>
    <w:rsid w:val="004B390B"/>
    <w:rsid w:val="004B4201"/>
    <w:rsid w:val="004B5E92"/>
    <w:rsid w:val="004B74C5"/>
    <w:rsid w:val="004C55F7"/>
    <w:rsid w:val="004C5C66"/>
    <w:rsid w:val="004C7D90"/>
    <w:rsid w:val="004D0803"/>
    <w:rsid w:val="004D1298"/>
    <w:rsid w:val="004D6890"/>
    <w:rsid w:val="004D7F0C"/>
    <w:rsid w:val="004E07F6"/>
    <w:rsid w:val="004E0A29"/>
    <w:rsid w:val="004E1B60"/>
    <w:rsid w:val="004E3413"/>
    <w:rsid w:val="004E3E86"/>
    <w:rsid w:val="004E6BE1"/>
    <w:rsid w:val="004E78B5"/>
    <w:rsid w:val="004F0067"/>
    <w:rsid w:val="004F1837"/>
    <w:rsid w:val="004F2951"/>
    <w:rsid w:val="004F2952"/>
    <w:rsid w:val="004F2B4C"/>
    <w:rsid w:val="004F36FD"/>
    <w:rsid w:val="004F481F"/>
    <w:rsid w:val="004F6645"/>
    <w:rsid w:val="004F6979"/>
    <w:rsid w:val="005000E5"/>
    <w:rsid w:val="00500413"/>
    <w:rsid w:val="00501D2D"/>
    <w:rsid w:val="0050291C"/>
    <w:rsid w:val="0050484C"/>
    <w:rsid w:val="00507C73"/>
    <w:rsid w:val="00515A71"/>
    <w:rsid w:val="00517708"/>
    <w:rsid w:val="0051775C"/>
    <w:rsid w:val="0052012B"/>
    <w:rsid w:val="00520AE3"/>
    <w:rsid w:val="00522BED"/>
    <w:rsid w:val="00522D85"/>
    <w:rsid w:val="005230E5"/>
    <w:rsid w:val="00523A35"/>
    <w:rsid w:val="00524043"/>
    <w:rsid w:val="00524452"/>
    <w:rsid w:val="00525939"/>
    <w:rsid w:val="00525D4F"/>
    <w:rsid w:val="00527D09"/>
    <w:rsid w:val="00530F4B"/>
    <w:rsid w:val="00532A2C"/>
    <w:rsid w:val="00532E94"/>
    <w:rsid w:val="0053375F"/>
    <w:rsid w:val="00534845"/>
    <w:rsid w:val="0053489D"/>
    <w:rsid w:val="00534E82"/>
    <w:rsid w:val="00535DB3"/>
    <w:rsid w:val="00540E55"/>
    <w:rsid w:val="0054573C"/>
    <w:rsid w:val="00545A1F"/>
    <w:rsid w:val="00547A0C"/>
    <w:rsid w:val="00550822"/>
    <w:rsid w:val="00552852"/>
    <w:rsid w:val="0055347A"/>
    <w:rsid w:val="00553F0F"/>
    <w:rsid w:val="00555D8F"/>
    <w:rsid w:val="00557479"/>
    <w:rsid w:val="00560431"/>
    <w:rsid w:val="00561E40"/>
    <w:rsid w:val="00564F60"/>
    <w:rsid w:val="005653BA"/>
    <w:rsid w:val="005662AE"/>
    <w:rsid w:val="00567021"/>
    <w:rsid w:val="00570190"/>
    <w:rsid w:val="00571D14"/>
    <w:rsid w:val="00581A6E"/>
    <w:rsid w:val="005828CA"/>
    <w:rsid w:val="00583FC6"/>
    <w:rsid w:val="0058501F"/>
    <w:rsid w:val="005851C5"/>
    <w:rsid w:val="005857E0"/>
    <w:rsid w:val="00587686"/>
    <w:rsid w:val="00591780"/>
    <w:rsid w:val="00591D9D"/>
    <w:rsid w:val="00592350"/>
    <w:rsid w:val="00592F89"/>
    <w:rsid w:val="00595231"/>
    <w:rsid w:val="005A03D3"/>
    <w:rsid w:val="005A0654"/>
    <w:rsid w:val="005A162C"/>
    <w:rsid w:val="005A1AAB"/>
    <w:rsid w:val="005A1BAA"/>
    <w:rsid w:val="005A5A29"/>
    <w:rsid w:val="005A5FF3"/>
    <w:rsid w:val="005A70F6"/>
    <w:rsid w:val="005A729D"/>
    <w:rsid w:val="005A75E4"/>
    <w:rsid w:val="005A7A52"/>
    <w:rsid w:val="005B0C71"/>
    <w:rsid w:val="005B4328"/>
    <w:rsid w:val="005B5D6C"/>
    <w:rsid w:val="005B7C65"/>
    <w:rsid w:val="005C001A"/>
    <w:rsid w:val="005C0277"/>
    <w:rsid w:val="005C0337"/>
    <w:rsid w:val="005C122C"/>
    <w:rsid w:val="005C12AC"/>
    <w:rsid w:val="005C1F73"/>
    <w:rsid w:val="005C4967"/>
    <w:rsid w:val="005C5658"/>
    <w:rsid w:val="005C5EB4"/>
    <w:rsid w:val="005C6473"/>
    <w:rsid w:val="005C69BE"/>
    <w:rsid w:val="005D3F88"/>
    <w:rsid w:val="005D4EDE"/>
    <w:rsid w:val="005D535B"/>
    <w:rsid w:val="005E06ED"/>
    <w:rsid w:val="005E5461"/>
    <w:rsid w:val="005E6555"/>
    <w:rsid w:val="005F190E"/>
    <w:rsid w:val="005F38A8"/>
    <w:rsid w:val="005F4BFF"/>
    <w:rsid w:val="005F503C"/>
    <w:rsid w:val="006000A8"/>
    <w:rsid w:val="006018C2"/>
    <w:rsid w:val="006024EC"/>
    <w:rsid w:val="006041BF"/>
    <w:rsid w:val="0060532C"/>
    <w:rsid w:val="00605509"/>
    <w:rsid w:val="006060C6"/>
    <w:rsid w:val="006103D4"/>
    <w:rsid w:val="0061138E"/>
    <w:rsid w:val="00611BC4"/>
    <w:rsid w:val="0061319F"/>
    <w:rsid w:val="00613255"/>
    <w:rsid w:val="00615975"/>
    <w:rsid w:val="00616DC6"/>
    <w:rsid w:val="00617857"/>
    <w:rsid w:val="00617D30"/>
    <w:rsid w:val="00620721"/>
    <w:rsid w:val="00620FA7"/>
    <w:rsid w:val="006211D4"/>
    <w:rsid w:val="00621404"/>
    <w:rsid w:val="00621A73"/>
    <w:rsid w:val="00621D72"/>
    <w:rsid w:val="00621DBB"/>
    <w:rsid w:val="00622826"/>
    <w:rsid w:val="00622A7C"/>
    <w:rsid w:val="00622AEC"/>
    <w:rsid w:val="0062403A"/>
    <w:rsid w:val="00624E3E"/>
    <w:rsid w:val="006269AC"/>
    <w:rsid w:val="00626D48"/>
    <w:rsid w:val="00627139"/>
    <w:rsid w:val="006274F9"/>
    <w:rsid w:val="0063158C"/>
    <w:rsid w:val="006332AD"/>
    <w:rsid w:val="0063337C"/>
    <w:rsid w:val="00633DAF"/>
    <w:rsid w:val="006346D8"/>
    <w:rsid w:val="00637C80"/>
    <w:rsid w:val="00637D2E"/>
    <w:rsid w:val="00642D17"/>
    <w:rsid w:val="006433F3"/>
    <w:rsid w:val="00643717"/>
    <w:rsid w:val="00643900"/>
    <w:rsid w:val="00644AB1"/>
    <w:rsid w:val="006505FE"/>
    <w:rsid w:val="00650EC4"/>
    <w:rsid w:val="006525C6"/>
    <w:rsid w:val="00653436"/>
    <w:rsid w:val="0065365B"/>
    <w:rsid w:val="00653FB6"/>
    <w:rsid w:val="0065404B"/>
    <w:rsid w:val="0065454D"/>
    <w:rsid w:val="00655C16"/>
    <w:rsid w:val="00657AFE"/>
    <w:rsid w:val="00662AB3"/>
    <w:rsid w:val="00665A22"/>
    <w:rsid w:val="00666D07"/>
    <w:rsid w:val="00666E63"/>
    <w:rsid w:val="006670DF"/>
    <w:rsid w:val="006730EF"/>
    <w:rsid w:val="00673795"/>
    <w:rsid w:val="00673F99"/>
    <w:rsid w:val="006749EA"/>
    <w:rsid w:val="00674C28"/>
    <w:rsid w:val="006766B9"/>
    <w:rsid w:val="006767DE"/>
    <w:rsid w:val="00680D5E"/>
    <w:rsid w:val="006843B2"/>
    <w:rsid w:val="00684961"/>
    <w:rsid w:val="0068529E"/>
    <w:rsid w:val="00685B4E"/>
    <w:rsid w:val="00685F9E"/>
    <w:rsid w:val="006864ED"/>
    <w:rsid w:val="006866F4"/>
    <w:rsid w:val="00691C68"/>
    <w:rsid w:val="006924DE"/>
    <w:rsid w:val="00693BFF"/>
    <w:rsid w:val="00694A17"/>
    <w:rsid w:val="00694CD7"/>
    <w:rsid w:val="00695355"/>
    <w:rsid w:val="0069589F"/>
    <w:rsid w:val="00696204"/>
    <w:rsid w:val="006976B8"/>
    <w:rsid w:val="00697782"/>
    <w:rsid w:val="00697B44"/>
    <w:rsid w:val="006A1338"/>
    <w:rsid w:val="006A14FF"/>
    <w:rsid w:val="006A22DD"/>
    <w:rsid w:val="006A590B"/>
    <w:rsid w:val="006A6C48"/>
    <w:rsid w:val="006A7658"/>
    <w:rsid w:val="006B172B"/>
    <w:rsid w:val="006B1D62"/>
    <w:rsid w:val="006B45E5"/>
    <w:rsid w:val="006B53C9"/>
    <w:rsid w:val="006B6349"/>
    <w:rsid w:val="006B6885"/>
    <w:rsid w:val="006B6BA2"/>
    <w:rsid w:val="006B74E9"/>
    <w:rsid w:val="006C0A9E"/>
    <w:rsid w:val="006C10BF"/>
    <w:rsid w:val="006C1975"/>
    <w:rsid w:val="006C2B39"/>
    <w:rsid w:val="006C4234"/>
    <w:rsid w:val="006D0352"/>
    <w:rsid w:val="006D0E6F"/>
    <w:rsid w:val="006D3DA2"/>
    <w:rsid w:val="006D4173"/>
    <w:rsid w:val="006D5913"/>
    <w:rsid w:val="006D7228"/>
    <w:rsid w:val="006E156F"/>
    <w:rsid w:val="006E15EF"/>
    <w:rsid w:val="006E1F5F"/>
    <w:rsid w:val="006E2CC3"/>
    <w:rsid w:val="006E3207"/>
    <w:rsid w:val="006E37D3"/>
    <w:rsid w:val="006E3A4D"/>
    <w:rsid w:val="006E4C68"/>
    <w:rsid w:val="006E4D5B"/>
    <w:rsid w:val="006F0EBD"/>
    <w:rsid w:val="006F39FF"/>
    <w:rsid w:val="006F3FB7"/>
    <w:rsid w:val="006F42B9"/>
    <w:rsid w:val="006F5D46"/>
    <w:rsid w:val="006F66B7"/>
    <w:rsid w:val="006F7D4F"/>
    <w:rsid w:val="007029C3"/>
    <w:rsid w:val="00703767"/>
    <w:rsid w:val="00703D97"/>
    <w:rsid w:val="00704F00"/>
    <w:rsid w:val="007055BE"/>
    <w:rsid w:val="007133CC"/>
    <w:rsid w:val="00717586"/>
    <w:rsid w:val="00717A09"/>
    <w:rsid w:val="007228C8"/>
    <w:rsid w:val="00722DCF"/>
    <w:rsid w:val="00723FD5"/>
    <w:rsid w:val="007257A0"/>
    <w:rsid w:val="007265CB"/>
    <w:rsid w:val="00727111"/>
    <w:rsid w:val="007305A8"/>
    <w:rsid w:val="0073288A"/>
    <w:rsid w:val="00733748"/>
    <w:rsid w:val="00735564"/>
    <w:rsid w:val="00735F1C"/>
    <w:rsid w:val="0073636E"/>
    <w:rsid w:val="007419A1"/>
    <w:rsid w:val="00741F91"/>
    <w:rsid w:val="007434F4"/>
    <w:rsid w:val="00743B17"/>
    <w:rsid w:val="00743B62"/>
    <w:rsid w:val="00745A46"/>
    <w:rsid w:val="0074653D"/>
    <w:rsid w:val="0074675F"/>
    <w:rsid w:val="00746FE4"/>
    <w:rsid w:val="007507D1"/>
    <w:rsid w:val="0075153B"/>
    <w:rsid w:val="007545EB"/>
    <w:rsid w:val="0075564B"/>
    <w:rsid w:val="00756DA2"/>
    <w:rsid w:val="007611FB"/>
    <w:rsid w:val="00761A13"/>
    <w:rsid w:val="00763C44"/>
    <w:rsid w:val="00763EE0"/>
    <w:rsid w:val="00765CFE"/>
    <w:rsid w:val="0076702F"/>
    <w:rsid w:val="007674BE"/>
    <w:rsid w:val="007676DC"/>
    <w:rsid w:val="007722A5"/>
    <w:rsid w:val="00772A26"/>
    <w:rsid w:val="0077479C"/>
    <w:rsid w:val="00774989"/>
    <w:rsid w:val="0077557A"/>
    <w:rsid w:val="00775D84"/>
    <w:rsid w:val="007766A8"/>
    <w:rsid w:val="00776A0B"/>
    <w:rsid w:val="00777852"/>
    <w:rsid w:val="0078187C"/>
    <w:rsid w:val="00781D79"/>
    <w:rsid w:val="00782673"/>
    <w:rsid w:val="00784F3E"/>
    <w:rsid w:val="007864A0"/>
    <w:rsid w:val="00787B2C"/>
    <w:rsid w:val="0079418B"/>
    <w:rsid w:val="00794900"/>
    <w:rsid w:val="00794EDA"/>
    <w:rsid w:val="007950EE"/>
    <w:rsid w:val="00795E46"/>
    <w:rsid w:val="007963F0"/>
    <w:rsid w:val="00796735"/>
    <w:rsid w:val="00797003"/>
    <w:rsid w:val="00797A86"/>
    <w:rsid w:val="00797F2D"/>
    <w:rsid w:val="007A1048"/>
    <w:rsid w:val="007A2017"/>
    <w:rsid w:val="007A203D"/>
    <w:rsid w:val="007A2618"/>
    <w:rsid w:val="007A28FF"/>
    <w:rsid w:val="007A3D48"/>
    <w:rsid w:val="007A55F6"/>
    <w:rsid w:val="007A610D"/>
    <w:rsid w:val="007A6198"/>
    <w:rsid w:val="007A646A"/>
    <w:rsid w:val="007B0D2E"/>
    <w:rsid w:val="007B2652"/>
    <w:rsid w:val="007B2E85"/>
    <w:rsid w:val="007B4A06"/>
    <w:rsid w:val="007B4C5F"/>
    <w:rsid w:val="007B67CD"/>
    <w:rsid w:val="007C0499"/>
    <w:rsid w:val="007C16D9"/>
    <w:rsid w:val="007C2D75"/>
    <w:rsid w:val="007C4558"/>
    <w:rsid w:val="007C4C7E"/>
    <w:rsid w:val="007C5ABF"/>
    <w:rsid w:val="007C67E5"/>
    <w:rsid w:val="007D0715"/>
    <w:rsid w:val="007D19B4"/>
    <w:rsid w:val="007D2190"/>
    <w:rsid w:val="007D3C4F"/>
    <w:rsid w:val="007D42D4"/>
    <w:rsid w:val="007D4697"/>
    <w:rsid w:val="007D6BDE"/>
    <w:rsid w:val="007D7311"/>
    <w:rsid w:val="007D7575"/>
    <w:rsid w:val="007E0577"/>
    <w:rsid w:val="007E1450"/>
    <w:rsid w:val="007E185A"/>
    <w:rsid w:val="007E4B30"/>
    <w:rsid w:val="007E54FD"/>
    <w:rsid w:val="007E59FE"/>
    <w:rsid w:val="007E79B0"/>
    <w:rsid w:val="007F09C6"/>
    <w:rsid w:val="007F1511"/>
    <w:rsid w:val="007F5557"/>
    <w:rsid w:val="007F614F"/>
    <w:rsid w:val="007F6810"/>
    <w:rsid w:val="007F6FA0"/>
    <w:rsid w:val="008010C4"/>
    <w:rsid w:val="00801956"/>
    <w:rsid w:val="00802423"/>
    <w:rsid w:val="00802C3D"/>
    <w:rsid w:val="00802E57"/>
    <w:rsid w:val="00804973"/>
    <w:rsid w:val="00804EF6"/>
    <w:rsid w:val="00805813"/>
    <w:rsid w:val="00805883"/>
    <w:rsid w:val="00805B7C"/>
    <w:rsid w:val="00805B95"/>
    <w:rsid w:val="00812312"/>
    <w:rsid w:val="00813BF4"/>
    <w:rsid w:val="00814CF8"/>
    <w:rsid w:val="00815233"/>
    <w:rsid w:val="00816243"/>
    <w:rsid w:val="008171FA"/>
    <w:rsid w:val="0082118A"/>
    <w:rsid w:val="00822E9B"/>
    <w:rsid w:val="00824998"/>
    <w:rsid w:val="008254A8"/>
    <w:rsid w:val="008308CB"/>
    <w:rsid w:val="00830A07"/>
    <w:rsid w:val="0083236D"/>
    <w:rsid w:val="0083278B"/>
    <w:rsid w:val="008360A5"/>
    <w:rsid w:val="00836682"/>
    <w:rsid w:val="00841560"/>
    <w:rsid w:val="00841E38"/>
    <w:rsid w:val="0084210B"/>
    <w:rsid w:val="00844D93"/>
    <w:rsid w:val="00844FCF"/>
    <w:rsid w:val="008460C1"/>
    <w:rsid w:val="008502EE"/>
    <w:rsid w:val="008531AC"/>
    <w:rsid w:val="0085353B"/>
    <w:rsid w:val="00853735"/>
    <w:rsid w:val="00857ADC"/>
    <w:rsid w:val="0086196B"/>
    <w:rsid w:val="00862ED3"/>
    <w:rsid w:val="008632E4"/>
    <w:rsid w:val="00865D87"/>
    <w:rsid w:val="00866A77"/>
    <w:rsid w:val="00866C4D"/>
    <w:rsid w:val="008672B4"/>
    <w:rsid w:val="008714CA"/>
    <w:rsid w:val="0087282D"/>
    <w:rsid w:val="00872E94"/>
    <w:rsid w:val="00876F39"/>
    <w:rsid w:val="0087744A"/>
    <w:rsid w:val="008828AB"/>
    <w:rsid w:val="00882F4D"/>
    <w:rsid w:val="00884AD0"/>
    <w:rsid w:val="00884F94"/>
    <w:rsid w:val="008851A5"/>
    <w:rsid w:val="008865DD"/>
    <w:rsid w:val="00887581"/>
    <w:rsid w:val="00890FDC"/>
    <w:rsid w:val="0089311B"/>
    <w:rsid w:val="00893F66"/>
    <w:rsid w:val="008947BC"/>
    <w:rsid w:val="008950C8"/>
    <w:rsid w:val="008A0C74"/>
    <w:rsid w:val="008A19C7"/>
    <w:rsid w:val="008A1BBF"/>
    <w:rsid w:val="008A377E"/>
    <w:rsid w:val="008A39EB"/>
    <w:rsid w:val="008A3B8F"/>
    <w:rsid w:val="008A5A80"/>
    <w:rsid w:val="008A66FE"/>
    <w:rsid w:val="008A6FBE"/>
    <w:rsid w:val="008A6FE5"/>
    <w:rsid w:val="008B0703"/>
    <w:rsid w:val="008B1586"/>
    <w:rsid w:val="008B282A"/>
    <w:rsid w:val="008B57FA"/>
    <w:rsid w:val="008B6897"/>
    <w:rsid w:val="008B769E"/>
    <w:rsid w:val="008C0818"/>
    <w:rsid w:val="008C09CE"/>
    <w:rsid w:val="008C1979"/>
    <w:rsid w:val="008C2431"/>
    <w:rsid w:val="008C2E7D"/>
    <w:rsid w:val="008C5243"/>
    <w:rsid w:val="008C6C11"/>
    <w:rsid w:val="008C709F"/>
    <w:rsid w:val="008C7D04"/>
    <w:rsid w:val="008D11C6"/>
    <w:rsid w:val="008D12E0"/>
    <w:rsid w:val="008D2D37"/>
    <w:rsid w:val="008D42D9"/>
    <w:rsid w:val="008D4D67"/>
    <w:rsid w:val="008D4E45"/>
    <w:rsid w:val="008D62BC"/>
    <w:rsid w:val="008D6597"/>
    <w:rsid w:val="008D6A0E"/>
    <w:rsid w:val="008D76B4"/>
    <w:rsid w:val="008D7829"/>
    <w:rsid w:val="008E04B1"/>
    <w:rsid w:val="008E099A"/>
    <w:rsid w:val="008E1930"/>
    <w:rsid w:val="008E2003"/>
    <w:rsid w:val="008E3510"/>
    <w:rsid w:val="008E3BA7"/>
    <w:rsid w:val="008E41FA"/>
    <w:rsid w:val="008E4F9B"/>
    <w:rsid w:val="008E67FB"/>
    <w:rsid w:val="008E7565"/>
    <w:rsid w:val="008F0002"/>
    <w:rsid w:val="008F5552"/>
    <w:rsid w:val="008F5673"/>
    <w:rsid w:val="008F740E"/>
    <w:rsid w:val="009014D2"/>
    <w:rsid w:val="00904BB1"/>
    <w:rsid w:val="00905D57"/>
    <w:rsid w:val="0090775E"/>
    <w:rsid w:val="009105B2"/>
    <w:rsid w:val="0091097D"/>
    <w:rsid w:val="00911F33"/>
    <w:rsid w:val="00913147"/>
    <w:rsid w:val="00913654"/>
    <w:rsid w:val="00914C03"/>
    <w:rsid w:val="00916428"/>
    <w:rsid w:val="009217EC"/>
    <w:rsid w:val="00921A3C"/>
    <w:rsid w:val="0092287F"/>
    <w:rsid w:val="00926FD9"/>
    <w:rsid w:val="00931B5C"/>
    <w:rsid w:val="00931E0D"/>
    <w:rsid w:val="00934C32"/>
    <w:rsid w:val="00934C65"/>
    <w:rsid w:val="00934D44"/>
    <w:rsid w:val="00943AD9"/>
    <w:rsid w:val="00947B8D"/>
    <w:rsid w:val="009506A3"/>
    <w:rsid w:val="00950932"/>
    <w:rsid w:val="009517B8"/>
    <w:rsid w:val="009524A1"/>
    <w:rsid w:val="009542C7"/>
    <w:rsid w:val="00954B23"/>
    <w:rsid w:val="00955623"/>
    <w:rsid w:val="00955790"/>
    <w:rsid w:val="0095686F"/>
    <w:rsid w:val="00956D8D"/>
    <w:rsid w:val="00960F07"/>
    <w:rsid w:val="00963068"/>
    <w:rsid w:val="009637A5"/>
    <w:rsid w:val="00970C18"/>
    <w:rsid w:val="00971D67"/>
    <w:rsid w:val="00972379"/>
    <w:rsid w:val="00972549"/>
    <w:rsid w:val="00972971"/>
    <w:rsid w:val="00973BB6"/>
    <w:rsid w:val="0097431D"/>
    <w:rsid w:val="00976167"/>
    <w:rsid w:val="009764F8"/>
    <w:rsid w:val="0098006E"/>
    <w:rsid w:val="00980E69"/>
    <w:rsid w:val="00982C63"/>
    <w:rsid w:val="009834AC"/>
    <w:rsid w:val="009849EE"/>
    <w:rsid w:val="00985D3B"/>
    <w:rsid w:val="009874D6"/>
    <w:rsid w:val="0098768B"/>
    <w:rsid w:val="00990DE9"/>
    <w:rsid w:val="00992494"/>
    <w:rsid w:val="009933AB"/>
    <w:rsid w:val="0099641E"/>
    <w:rsid w:val="00996948"/>
    <w:rsid w:val="00997656"/>
    <w:rsid w:val="009A04CF"/>
    <w:rsid w:val="009A07D3"/>
    <w:rsid w:val="009A1AE7"/>
    <w:rsid w:val="009A1EF1"/>
    <w:rsid w:val="009A7831"/>
    <w:rsid w:val="009A7966"/>
    <w:rsid w:val="009A7D03"/>
    <w:rsid w:val="009B03C3"/>
    <w:rsid w:val="009B0A80"/>
    <w:rsid w:val="009B17CB"/>
    <w:rsid w:val="009B17F5"/>
    <w:rsid w:val="009B1DF6"/>
    <w:rsid w:val="009B3FF1"/>
    <w:rsid w:val="009B7FF4"/>
    <w:rsid w:val="009C15F7"/>
    <w:rsid w:val="009C2951"/>
    <w:rsid w:val="009C38DC"/>
    <w:rsid w:val="009C3E2F"/>
    <w:rsid w:val="009C4915"/>
    <w:rsid w:val="009C4973"/>
    <w:rsid w:val="009C4C6D"/>
    <w:rsid w:val="009C77A6"/>
    <w:rsid w:val="009C788C"/>
    <w:rsid w:val="009D05BB"/>
    <w:rsid w:val="009D0CE9"/>
    <w:rsid w:val="009D0F73"/>
    <w:rsid w:val="009D15C2"/>
    <w:rsid w:val="009D2905"/>
    <w:rsid w:val="009D31D0"/>
    <w:rsid w:val="009D360D"/>
    <w:rsid w:val="009D4379"/>
    <w:rsid w:val="009D5037"/>
    <w:rsid w:val="009E04C4"/>
    <w:rsid w:val="009E573C"/>
    <w:rsid w:val="009E5F1F"/>
    <w:rsid w:val="009E6081"/>
    <w:rsid w:val="009F2E0D"/>
    <w:rsid w:val="009F387F"/>
    <w:rsid w:val="009F41D6"/>
    <w:rsid w:val="009F45A6"/>
    <w:rsid w:val="009F5411"/>
    <w:rsid w:val="009F6B3F"/>
    <w:rsid w:val="009F712F"/>
    <w:rsid w:val="009F7950"/>
    <w:rsid w:val="00A006E7"/>
    <w:rsid w:val="00A00E32"/>
    <w:rsid w:val="00A01319"/>
    <w:rsid w:val="00A0211E"/>
    <w:rsid w:val="00A07759"/>
    <w:rsid w:val="00A07AB9"/>
    <w:rsid w:val="00A11476"/>
    <w:rsid w:val="00A11EA4"/>
    <w:rsid w:val="00A1304C"/>
    <w:rsid w:val="00A13B60"/>
    <w:rsid w:val="00A15BDA"/>
    <w:rsid w:val="00A16F2B"/>
    <w:rsid w:val="00A176EE"/>
    <w:rsid w:val="00A2005D"/>
    <w:rsid w:val="00A30FEE"/>
    <w:rsid w:val="00A35546"/>
    <w:rsid w:val="00A37474"/>
    <w:rsid w:val="00A37C52"/>
    <w:rsid w:val="00A40FCE"/>
    <w:rsid w:val="00A420F8"/>
    <w:rsid w:val="00A4400A"/>
    <w:rsid w:val="00A44126"/>
    <w:rsid w:val="00A444A4"/>
    <w:rsid w:val="00A4546C"/>
    <w:rsid w:val="00A45568"/>
    <w:rsid w:val="00A45AEA"/>
    <w:rsid w:val="00A461BE"/>
    <w:rsid w:val="00A47150"/>
    <w:rsid w:val="00A47736"/>
    <w:rsid w:val="00A507C7"/>
    <w:rsid w:val="00A50FA2"/>
    <w:rsid w:val="00A51B92"/>
    <w:rsid w:val="00A51DB9"/>
    <w:rsid w:val="00A52CAB"/>
    <w:rsid w:val="00A53204"/>
    <w:rsid w:val="00A5386C"/>
    <w:rsid w:val="00A543DA"/>
    <w:rsid w:val="00A54D8E"/>
    <w:rsid w:val="00A579E9"/>
    <w:rsid w:val="00A57BF5"/>
    <w:rsid w:val="00A61034"/>
    <w:rsid w:val="00A61F7F"/>
    <w:rsid w:val="00A6270C"/>
    <w:rsid w:val="00A62F6A"/>
    <w:rsid w:val="00A6390D"/>
    <w:rsid w:val="00A65885"/>
    <w:rsid w:val="00A65962"/>
    <w:rsid w:val="00A66541"/>
    <w:rsid w:val="00A67844"/>
    <w:rsid w:val="00A71123"/>
    <w:rsid w:val="00A713B4"/>
    <w:rsid w:val="00A722A2"/>
    <w:rsid w:val="00A72C0D"/>
    <w:rsid w:val="00A74295"/>
    <w:rsid w:val="00A74BD1"/>
    <w:rsid w:val="00A759D9"/>
    <w:rsid w:val="00A77B3C"/>
    <w:rsid w:val="00A80249"/>
    <w:rsid w:val="00A81045"/>
    <w:rsid w:val="00A8183A"/>
    <w:rsid w:val="00A827D6"/>
    <w:rsid w:val="00A8577E"/>
    <w:rsid w:val="00A90A81"/>
    <w:rsid w:val="00A93B07"/>
    <w:rsid w:val="00A93EA5"/>
    <w:rsid w:val="00A9434C"/>
    <w:rsid w:val="00A96386"/>
    <w:rsid w:val="00A97182"/>
    <w:rsid w:val="00A97F9D"/>
    <w:rsid w:val="00AA0A71"/>
    <w:rsid w:val="00AA0E73"/>
    <w:rsid w:val="00AA0EFC"/>
    <w:rsid w:val="00AA105B"/>
    <w:rsid w:val="00AA18C6"/>
    <w:rsid w:val="00AA235C"/>
    <w:rsid w:val="00AA3B5C"/>
    <w:rsid w:val="00AA42FF"/>
    <w:rsid w:val="00AA4AE5"/>
    <w:rsid w:val="00AA643D"/>
    <w:rsid w:val="00AA7D29"/>
    <w:rsid w:val="00AB0CF1"/>
    <w:rsid w:val="00AB0D09"/>
    <w:rsid w:val="00AB1891"/>
    <w:rsid w:val="00AB3D3D"/>
    <w:rsid w:val="00AB4B90"/>
    <w:rsid w:val="00AB4C66"/>
    <w:rsid w:val="00AB6285"/>
    <w:rsid w:val="00AB65EC"/>
    <w:rsid w:val="00AB7DFD"/>
    <w:rsid w:val="00AC12AA"/>
    <w:rsid w:val="00AC24CC"/>
    <w:rsid w:val="00AC2DBA"/>
    <w:rsid w:val="00AC4EB7"/>
    <w:rsid w:val="00AC57B8"/>
    <w:rsid w:val="00AC5810"/>
    <w:rsid w:val="00AC62CE"/>
    <w:rsid w:val="00AC65ED"/>
    <w:rsid w:val="00AC6966"/>
    <w:rsid w:val="00AC77AA"/>
    <w:rsid w:val="00AD3E24"/>
    <w:rsid w:val="00AD4FB4"/>
    <w:rsid w:val="00AD71AA"/>
    <w:rsid w:val="00AD71B3"/>
    <w:rsid w:val="00AD741F"/>
    <w:rsid w:val="00AD746A"/>
    <w:rsid w:val="00AE37CC"/>
    <w:rsid w:val="00AE4FF2"/>
    <w:rsid w:val="00AE5FAE"/>
    <w:rsid w:val="00AE6701"/>
    <w:rsid w:val="00AF12C8"/>
    <w:rsid w:val="00AF1E5D"/>
    <w:rsid w:val="00AF40B7"/>
    <w:rsid w:val="00AF4575"/>
    <w:rsid w:val="00AF5C93"/>
    <w:rsid w:val="00AF7EEC"/>
    <w:rsid w:val="00B00430"/>
    <w:rsid w:val="00B00701"/>
    <w:rsid w:val="00B02F7C"/>
    <w:rsid w:val="00B03603"/>
    <w:rsid w:val="00B04023"/>
    <w:rsid w:val="00B0463E"/>
    <w:rsid w:val="00B062D4"/>
    <w:rsid w:val="00B06D95"/>
    <w:rsid w:val="00B1136A"/>
    <w:rsid w:val="00B11692"/>
    <w:rsid w:val="00B116ED"/>
    <w:rsid w:val="00B11C19"/>
    <w:rsid w:val="00B1246A"/>
    <w:rsid w:val="00B1447D"/>
    <w:rsid w:val="00B1542D"/>
    <w:rsid w:val="00B16AD9"/>
    <w:rsid w:val="00B208E7"/>
    <w:rsid w:val="00B2093F"/>
    <w:rsid w:val="00B21136"/>
    <w:rsid w:val="00B21554"/>
    <w:rsid w:val="00B22EC0"/>
    <w:rsid w:val="00B230DB"/>
    <w:rsid w:val="00B23F7A"/>
    <w:rsid w:val="00B25FA4"/>
    <w:rsid w:val="00B265B1"/>
    <w:rsid w:val="00B30056"/>
    <w:rsid w:val="00B302CA"/>
    <w:rsid w:val="00B318AB"/>
    <w:rsid w:val="00B31E9A"/>
    <w:rsid w:val="00B327E6"/>
    <w:rsid w:val="00B32BC1"/>
    <w:rsid w:val="00B34DBE"/>
    <w:rsid w:val="00B3642A"/>
    <w:rsid w:val="00B36905"/>
    <w:rsid w:val="00B36B1F"/>
    <w:rsid w:val="00B37469"/>
    <w:rsid w:val="00B37697"/>
    <w:rsid w:val="00B45F1D"/>
    <w:rsid w:val="00B476E1"/>
    <w:rsid w:val="00B5069D"/>
    <w:rsid w:val="00B51CFA"/>
    <w:rsid w:val="00B52858"/>
    <w:rsid w:val="00B54E18"/>
    <w:rsid w:val="00B55479"/>
    <w:rsid w:val="00B55851"/>
    <w:rsid w:val="00B55E07"/>
    <w:rsid w:val="00B5783A"/>
    <w:rsid w:val="00B5792F"/>
    <w:rsid w:val="00B60127"/>
    <w:rsid w:val="00B6039A"/>
    <w:rsid w:val="00B6176E"/>
    <w:rsid w:val="00B61CCA"/>
    <w:rsid w:val="00B62992"/>
    <w:rsid w:val="00B65277"/>
    <w:rsid w:val="00B65846"/>
    <w:rsid w:val="00B67472"/>
    <w:rsid w:val="00B6799E"/>
    <w:rsid w:val="00B67D19"/>
    <w:rsid w:val="00B707C2"/>
    <w:rsid w:val="00B719FE"/>
    <w:rsid w:val="00B71C15"/>
    <w:rsid w:val="00B721FF"/>
    <w:rsid w:val="00B74600"/>
    <w:rsid w:val="00B75388"/>
    <w:rsid w:val="00B75D8D"/>
    <w:rsid w:val="00B76225"/>
    <w:rsid w:val="00B76599"/>
    <w:rsid w:val="00B81B5D"/>
    <w:rsid w:val="00B83043"/>
    <w:rsid w:val="00B84CA8"/>
    <w:rsid w:val="00B858A6"/>
    <w:rsid w:val="00B8606A"/>
    <w:rsid w:val="00B86FC5"/>
    <w:rsid w:val="00B9084A"/>
    <w:rsid w:val="00B929AF"/>
    <w:rsid w:val="00B92B79"/>
    <w:rsid w:val="00B932D5"/>
    <w:rsid w:val="00B94D9F"/>
    <w:rsid w:val="00B94E61"/>
    <w:rsid w:val="00B9591A"/>
    <w:rsid w:val="00BA0A65"/>
    <w:rsid w:val="00BA0F8B"/>
    <w:rsid w:val="00BA3525"/>
    <w:rsid w:val="00BA42D1"/>
    <w:rsid w:val="00BA4F5D"/>
    <w:rsid w:val="00BB1EC7"/>
    <w:rsid w:val="00BB3470"/>
    <w:rsid w:val="00BB4994"/>
    <w:rsid w:val="00BB59F2"/>
    <w:rsid w:val="00BB73DE"/>
    <w:rsid w:val="00BC14A2"/>
    <w:rsid w:val="00BC224D"/>
    <w:rsid w:val="00BC3BAD"/>
    <w:rsid w:val="00BC4ACC"/>
    <w:rsid w:val="00BC525C"/>
    <w:rsid w:val="00BC5539"/>
    <w:rsid w:val="00BD0644"/>
    <w:rsid w:val="00BD0EE3"/>
    <w:rsid w:val="00BD1B57"/>
    <w:rsid w:val="00BD1F85"/>
    <w:rsid w:val="00BD3220"/>
    <w:rsid w:val="00BD35DC"/>
    <w:rsid w:val="00BD3FC5"/>
    <w:rsid w:val="00BD5268"/>
    <w:rsid w:val="00BD5938"/>
    <w:rsid w:val="00BD6B95"/>
    <w:rsid w:val="00BD6DB4"/>
    <w:rsid w:val="00BD78B4"/>
    <w:rsid w:val="00BE0AD1"/>
    <w:rsid w:val="00BE344A"/>
    <w:rsid w:val="00BE3BAF"/>
    <w:rsid w:val="00BE4FD0"/>
    <w:rsid w:val="00BE5237"/>
    <w:rsid w:val="00BE5928"/>
    <w:rsid w:val="00BE5EA9"/>
    <w:rsid w:val="00BE6A62"/>
    <w:rsid w:val="00BE75C5"/>
    <w:rsid w:val="00BE75ED"/>
    <w:rsid w:val="00BF0074"/>
    <w:rsid w:val="00BF3AF8"/>
    <w:rsid w:val="00BF6ED0"/>
    <w:rsid w:val="00C00D7C"/>
    <w:rsid w:val="00C01374"/>
    <w:rsid w:val="00C0224A"/>
    <w:rsid w:val="00C02463"/>
    <w:rsid w:val="00C02B1F"/>
    <w:rsid w:val="00C03C83"/>
    <w:rsid w:val="00C06817"/>
    <w:rsid w:val="00C068E1"/>
    <w:rsid w:val="00C1021A"/>
    <w:rsid w:val="00C10F1D"/>
    <w:rsid w:val="00C123BB"/>
    <w:rsid w:val="00C1398C"/>
    <w:rsid w:val="00C175E1"/>
    <w:rsid w:val="00C20A63"/>
    <w:rsid w:val="00C219DB"/>
    <w:rsid w:val="00C2222B"/>
    <w:rsid w:val="00C2230E"/>
    <w:rsid w:val="00C24C87"/>
    <w:rsid w:val="00C25424"/>
    <w:rsid w:val="00C25B70"/>
    <w:rsid w:val="00C26432"/>
    <w:rsid w:val="00C26A8D"/>
    <w:rsid w:val="00C30D60"/>
    <w:rsid w:val="00C31114"/>
    <w:rsid w:val="00C3128A"/>
    <w:rsid w:val="00C31A1B"/>
    <w:rsid w:val="00C32343"/>
    <w:rsid w:val="00C324B5"/>
    <w:rsid w:val="00C32AC6"/>
    <w:rsid w:val="00C33408"/>
    <w:rsid w:val="00C33955"/>
    <w:rsid w:val="00C33E7B"/>
    <w:rsid w:val="00C3441D"/>
    <w:rsid w:val="00C37297"/>
    <w:rsid w:val="00C435BA"/>
    <w:rsid w:val="00C43719"/>
    <w:rsid w:val="00C43F5F"/>
    <w:rsid w:val="00C44173"/>
    <w:rsid w:val="00C4600F"/>
    <w:rsid w:val="00C479B1"/>
    <w:rsid w:val="00C51DE1"/>
    <w:rsid w:val="00C53CE9"/>
    <w:rsid w:val="00C53F91"/>
    <w:rsid w:val="00C540C1"/>
    <w:rsid w:val="00C55E20"/>
    <w:rsid w:val="00C57C9C"/>
    <w:rsid w:val="00C57D11"/>
    <w:rsid w:val="00C61702"/>
    <w:rsid w:val="00C62C5D"/>
    <w:rsid w:val="00C63458"/>
    <w:rsid w:val="00C6486E"/>
    <w:rsid w:val="00C653ED"/>
    <w:rsid w:val="00C6751E"/>
    <w:rsid w:val="00C708D8"/>
    <w:rsid w:val="00C71DCF"/>
    <w:rsid w:val="00C74DC8"/>
    <w:rsid w:val="00C74ED1"/>
    <w:rsid w:val="00C80D9E"/>
    <w:rsid w:val="00C8105D"/>
    <w:rsid w:val="00C821B2"/>
    <w:rsid w:val="00C827C1"/>
    <w:rsid w:val="00C86E76"/>
    <w:rsid w:val="00C87044"/>
    <w:rsid w:val="00C9407D"/>
    <w:rsid w:val="00C94519"/>
    <w:rsid w:val="00CA0DEB"/>
    <w:rsid w:val="00CA0F12"/>
    <w:rsid w:val="00CA368D"/>
    <w:rsid w:val="00CA40B2"/>
    <w:rsid w:val="00CA4BBF"/>
    <w:rsid w:val="00CA4BCA"/>
    <w:rsid w:val="00CA4FEB"/>
    <w:rsid w:val="00CA5681"/>
    <w:rsid w:val="00CA66FC"/>
    <w:rsid w:val="00CB1A40"/>
    <w:rsid w:val="00CB2670"/>
    <w:rsid w:val="00CB3418"/>
    <w:rsid w:val="00CB3B1D"/>
    <w:rsid w:val="00CB47C3"/>
    <w:rsid w:val="00CB539F"/>
    <w:rsid w:val="00CB58C1"/>
    <w:rsid w:val="00CB5E35"/>
    <w:rsid w:val="00CB6AC9"/>
    <w:rsid w:val="00CC075F"/>
    <w:rsid w:val="00CC106A"/>
    <w:rsid w:val="00CC17A7"/>
    <w:rsid w:val="00CC2D69"/>
    <w:rsid w:val="00CC3B41"/>
    <w:rsid w:val="00CC3C1F"/>
    <w:rsid w:val="00CC3CDA"/>
    <w:rsid w:val="00CC4299"/>
    <w:rsid w:val="00CC479F"/>
    <w:rsid w:val="00CC67B8"/>
    <w:rsid w:val="00CC7CF4"/>
    <w:rsid w:val="00CD2244"/>
    <w:rsid w:val="00CD3F4A"/>
    <w:rsid w:val="00CD5B5E"/>
    <w:rsid w:val="00CD72E7"/>
    <w:rsid w:val="00CE01AF"/>
    <w:rsid w:val="00CE20CE"/>
    <w:rsid w:val="00CE3D7F"/>
    <w:rsid w:val="00CE3DB4"/>
    <w:rsid w:val="00CE40B9"/>
    <w:rsid w:val="00CE4451"/>
    <w:rsid w:val="00CE5267"/>
    <w:rsid w:val="00CE53EA"/>
    <w:rsid w:val="00CE5DAB"/>
    <w:rsid w:val="00CE707D"/>
    <w:rsid w:val="00CE7206"/>
    <w:rsid w:val="00CE7A98"/>
    <w:rsid w:val="00CE7ACF"/>
    <w:rsid w:val="00CF3256"/>
    <w:rsid w:val="00CF3B1B"/>
    <w:rsid w:val="00CF3E49"/>
    <w:rsid w:val="00CF6860"/>
    <w:rsid w:val="00CF7AFB"/>
    <w:rsid w:val="00CF7CF9"/>
    <w:rsid w:val="00D00901"/>
    <w:rsid w:val="00D01FC4"/>
    <w:rsid w:val="00D02651"/>
    <w:rsid w:val="00D05318"/>
    <w:rsid w:val="00D0776C"/>
    <w:rsid w:val="00D1179A"/>
    <w:rsid w:val="00D11B1E"/>
    <w:rsid w:val="00D1278C"/>
    <w:rsid w:val="00D12E06"/>
    <w:rsid w:val="00D13099"/>
    <w:rsid w:val="00D13E41"/>
    <w:rsid w:val="00D13F8D"/>
    <w:rsid w:val="00D1404E"/>
    <w:rsid w:val="00D17102"/>
    <w:rsid w:val="00D17A89"/>
    <w:rsid w:val="00D205E7"/>
    <w:rsid w:val="00D21D62"/>
    <w:rsid w:val="00D22203"/>
    <w:rsid w:val="00D22F41"/>
    <w:rsid w:val="00D23180"/>
    <w:rsid w:val="00D233B3"/>
    <w:rsid w:val="00D24314"/>
    <w:rsid w:val="00D24D9B"/>
    <w:rsid w:val="00D256C3"/>
    <w:rsid w:val="00D26666"/>
    <w:rsid w:val="00D2696F"/>
    <w:rsid w:val="00D27612"/>
    <w:rsid w:val="00D27D71"/>
    <w:rsid w:val="00D30641"/>
    <w:rsid w:val="00D3179B"/>
    <w:rsid w:val="00D32835"/>
    <w:rsid w:val="00D33DDC"/>
    <w:rsid w:val="00D35CB6"/>
    <w:rsid w:val="00D35E52"/>
    <w:rsid w:val="00D369C0"/>
    <w:rsid w:val="00D375B0"/>
    <w:rsid w:val="00D41438"/>
    <w:rsid w:val="00D4537D"/>
    <w:rsid w:val="00D45AC2"/>
    <w:rsid w:val="00D46D1F"/>
    <w:rsid w:val="00D529EB"/>
    <w:rsid w:val="00D5362A"/>
    <w:rsid w:val="00D536E5"/>
    <w:rsid w:val="00D53BB3"/>
    <w:rsid w:val="00D54AC6"/>
    <w:rsid w:val="00D55ACA"/>
    <w:rsid w:val="00D5698D"/>
    <w:rsid w:val="00D57DDC"/>
    <w:rsid w:val="00D60D59"/>
    <w:rsid w:val="00D61DD5"/>
    <w:rsid w:val="00D6508A"/>
    <w:rsid w:val="00D669CF"/>
    <w:rsid w:val="00D707B5"/>
    <w:rsid w:val="00D71FC1"/>
    <w:rsid w:val="00D72081"/>
    <w:rsid w:val="00D721BF"/>
    <w:rsid w:val="00D73B34"/>
    <w:rsid w:val="00D73E86"/>
    <w:rsid w:val="00D73F3A"/>
    <w:rsid w:val="00D74BE1"/>
    <w:rsid w:val="00D74C22"/>
    <w:rsid w:val="00D74F2E"/>
    <w:rsid w:val="00D75038"/>
    <w:rsid w:val="00D751D1"/>
    <w:rsid w:val="00D76C39"/>
    <w:rsid w:val="00D7757A"/>
    <w:rsid w:val="00D7788A"/>
    <w:rsid w:val="00D77C5C"/>
    <w:rsid w:val="00D80486"/>
    <w:rsid w:val="00D80601"/>
    <w:rsid w:val="00D80DA5"/>
    <w:rsid w:val="00D813E9"/>
    <w:rsid w:val="00D85FF5"/>
    <w:rsid w:val="00D90277"/>
    <w:rsid w:val="00D903C5"/>
    <w:rsid w:val="00D90B34"/>
    <w:rsid w:val="00D92272"/>
    <w:rsid w:val="00D938E0"/>
    <w:rsid w:val="00D95E8E"/>
    <w:rsid w:val="00DA0A47"/>
    <w:rsid w:val="00DA4250"/>
    <w:rsid w:val="00DA5A42"/>
    <w:rsid w:val="00DA6132"/>
    <w:rsid w:val="00DB02B8"/>
    <w:rsid w:val="00DB0D97"/>
    <w:rsid w:val="00DB119C"/>
    <w:rsid w:val="00DB27E2"/>
    <w:rsid w:val="00DB2A53"/>
    <w:rsid w:val="00DB2BF1"/>
    <w:rsid w:val="00DB30DD"/>
    <w:rsid w:val="00DB3CF6"/>
    <w:rsid w:val="00DB64F9"/>
    <w:rsid w:val="00DB682B"/>
    <w:rsid w:val="00DC132C"/>
    <w:rsid w:val="00DC1B84"/>
    <w:rsid w:val="00DC1F2C"/>
    <w:rsid w:val="00DC219A"/>
    <w:rsid w:val="00DC5DF8"/>
    <w:rsid w:val="00DC61D9"/>
    <w:rsid w:val="00DC7CD5"/>
    <w:rsid w:val="00DD0833"/>
    <w:rsid w:val="00DD1F81"/>
    <w:rsid w:val="00DD32D2"/>
    <w:rsid w:val="00DD481A"/>
    <w:rsid w:val="00DD5206"/>
    <w:rsid w:val="00DE30A8"/>
    <w:rsid w:val="00DE4048"/>
    <w:rsid w:val="00DE5AA7"/>
    <w:rsid w:val="00DE667C"/>
    <w:rsid w:val="00DE74DE"/>
    <w:rsid w:val="00DF15B1"/>
    <w:rsid w:val="00DF241E"/>
    <w:rsid w:val="00DF348A"/>
    <w:rsid w:val="00DF458F"/>
    <w:rsid w:val="00DF6D56"/>
    <w:rsid w:val="00DF7067"/>
    <w:rsid w:val="00DF773F"/>
    <w:rsid w:val="00E00B52"/>
    <w:rsid w:val="00E00E24"/>
    <w:rsid w:val="00E01509"/>
    <w:rsid w:val="00E015CD"/>
    <w:rsid w:val="00E04E56"/>
    <w:rsid w:val="00E0726B"/>
    <w:rsid w:val="00E113A8"/>
    <w:rsid w:val="00E11FB5"/>
    <w:rsid w:val="00E12BFF"/>
    <w:rsid w:val="00E137ED"/>
    <w:rsid w:val="00E13DAB"/>
    <w:rsid w:val="00E14F93"/>
    <w:rsid w:val="00E15083"/>
    <w:rsid w:val="00E1624D"/>
    <w:rsid w:val="00E17056"/>
    <w:rsid w:val="00E20BCB"/>
    <w:rsid w:val="00E21696"/>
    <w:rsid w:val="00E23BF7"/>
    <w:rsid w:val="00E26573"/>
    <w:rsid w:val="00E2699B"/>
    <w:rsid w:val="00E30B81"/>
    <w:rsid w:val="00E31DDB"/>
    <w:rsid w:val="00E3213E"/>
    <w:rsid w:val="00E32E0D"/>
    <w:rsid w:val="00E33999"/>
    <w:rsid w:val="00E33F63"/>
    <w:rsid w:val="00E34060"/>
    <w:rsid w:val="00E34153"/>
    <w:rsid w:val="00E35240"/>
    <w:rsid w:val="00E3573A"/>
    <w:rsid w:val="00E36746"/>
    <w:rsid w:val="00E3730A"/>
    <w:rsid w:val="00E37F3F"/>
    <w:rsid w:val="00E41246"/>
    <w:rsid w:val="00E41568"/>
    <w:rsid w:val="00E42A9B"/>
    <w:rsid w:val="00E43648"/>
    <w:rsid w:val="00E44AFC"/>
    <w:rsid w:val="00E52113"/>
    <w:rsid w:val="00E528E8"/>
    <w:rsid w:val="00E52CEF"/>
    <w:rsid w:val="00E5403C"/>
    <w:rsid w:val="00E54A35"/>
    <w:rsid w:val="00E55399"/>
    <w:rsid w:val="00E55FC3"/>
    <w:rsid w:val="00E560AC"/>
    <w:rsid w:val="00E63F52"/>
    <w:rsid w:val="00E651E8"/>
    <w:rsid w:val="00E667A1"/>
    <w:rsid w:val="00E72847"/>
    <w:rsid w:val="00E735B5"/>
    <w:rsid w:val="00E755E4"/>
    <w:rsid w:val="00E7561C"/>
    <w:rsid w:val="00E75C45"/>
    <w:rsid w:val="00E77239"/>
    <w:rsid w:val="00E81404"/>
    <w:rsid w:val="00E82698"/>
    <w:rsid w:val="00E82F4D"/>
    <w:rsid w:val="00E84376"/>
    <w:rsid w:val="00E8465E"/>
    <w:rsid w:val="00E848D5"/>
    <w:rsid w:val="00E8493A"/>
    <w:rsid w:val="00E87410"/>
    <w:rsid w:val="00E91FB2"/>
    <w:rsid w:val="00E95016"/>
    <w:rsid w:val="00E95B03"/>
    <w:rsid w:val="00E977E6"/>
    <w:rsid w:val="00E97AB2"/>
    <w:rsid w:val="00EA0507"/>
    <w:rsid w:val="00EA0BA3"/>
    <w:rsid w:val="00EA123E"/>
    <w:rsid w:val="00EA2015"/>
    <w:rsid w:val="00EA23A3"/>
    <w:rsid w:val="00EA48B3"/>
    <w:rsid w:val="00EA724D"/>
    <w:rsid w:val="00EA76E7"/>
    <w:rsid w:val="00EB0127"/>
    <w:rsid w:val="00EB11A3"/>
    <w:rsid w:val="00EB1BC0"/>
    <w:rsid w:val="00EB31A5"/>
    <w:rsid w:val="00EB5D80"/>
    <w:rsid w:val="00EB649E"/>
    <w:rsid w:val="00EB7190"/>
    <w:rsid w:val="00EC03FE"/>
    <w:rsid w:val="00EC11C2"/>
    <w:rsid w:val="00EC126D"/>
    <w:rsid w:val="00EC2472"/>
    <w:rsid w:val="00EC3300"/>
    <w:rsid w:val="00EC3DE8"/>
    <w:rsid w:val="00EC4B10"/>
    <w:rsid w:val="00EC61FF"/>
    <w:rsid w:val="00EC676B"/>
    <w:rsid w:val="00ED10A2"/>
    <w:rsid w:val="00ED15A5"/>
    <w:rsid w:val="00ED2598"/>
    <w:rsid w:val="00ED4A69"/>
    <w:rsid w:val="00ED5438"/>
    <w:rsid w:val="00ED7553"/>
    <w:rsid w:val="00EE07A7"/>
    <w:rsid w:val="00EE0C9A"/>
    <w:rsid w:val="00EE1FC9"/>
    <w:rsid w:val="00EE20C1"/>
    <w:rsid w:val="00EE3146"/>
    <w:rsid w:val="00EE38A1"/>
    <w:rsid w:val="00EE559A"/>
    <w:rsid w:val="00EE6444"/>
    <w:rsid w:val="00EE75B7"/>
    <w:rsid w:val="00EE7767"/>
    <w:rsid w:val="00EF0FF3"/>
    <w:rsid w:val="00EF44DD"/>
    <w:rsid w:val="00EF5E52"/>
    <w:rsid w:val="00EF6E7C"/>
    <w:rsid w:val="00F00A2C"/>
    <w:rsid w:val="00F026CC"/>
    <w:rsid w:val="00F02DCB"/>
    <w:rsid w:val="00F05B71"/>
    <w:rsid w:val="00F07685"/>
    <w:rsid w:val="00F10989"/>
    <w:rsid w:val="00F10FE0"/>
    <w:rsid w:val="00F13C9F"/>
    <w:rsid w:val="00F13DE4"/>
    <w:rsid w:val="00F157A2"/>
    <w:rsid w:val="00F157AB"/>
    <w:rsid w:val="00F16822"/>
    <w:rsid w:val="00F16A7E"/>
    <w:rsid w:val="00F201AC"/>
    <w:rsid w:val="00F20B48"/>
    <w:rsid w:val="00F21171"/>
    <w:rsid w:val="00F22B8B"/>
    <w:rsid w:val="00F22FEA"/>
    <w:rsid w:val="00F234DB"/>
    <w:rsid w:val="00F2358B"/>
    <w:rsid w:val="00F239EE"/>
    <w:rsid w:val="00F23CF2"/>
    <w:rsid w:val="00F24323"/>
    <w:rsid w:val="00F27235"/>
    <w:rsid w:val="00F307E5"/>
    <w:rsid w:val="00F31B4D"/>
    <w:rsid w:val="00F33686"/>
    <w:rsid w:val="00F33796"/>
    <w:rsid w:val="00F342F3"/>
    <w:rsid w:val="00F34AFF"/>
    <w:rsid w:val="00F3505D"/>
    <w:rsid w:val="00F35125"/>
    <w:rsid w:val="00F355D6"/>
    <w:rsid w:val="00F419FF"/>
    <w:rsid w:val="00F42B0A"/>
    <w:rsid w:val="00F445B3"/>
    <w:rsid w:val="00F47521"/>
    <w:rsid w:val="00F50DFF"/>
    <w:rsid w:val="00F5108D"/>
    <w:rsid w:val="00F51F4C"/>
    <w:rsid w:val="00F52C60"/>
    <w:rsid w:val="00F52E30"/>
    <w:rsid w:val="00F54451"/>
    <w:rsid w:val="00F5540D"/>
    <w:rsid w:val="00F5736D"/>
    <w:rsid w:val="00F57876"/>
    <w:rsid w:val="00F57CCA"/>
    <w:rsid w:val="00F57F97"/>
    <w:rsid w:val="00F60CC3"/>
    <w:rsid w:val="00F6320F"/>
    <w:rsid w:val="00F647BA"/>
    <w:rsid w:val="00F66377"/>
    <w:rsid w:val="00F667F9"/>
    <w:rsid w:val="00F66CC8"/>
    <w:rsid w:val="00F67DD0"/>
    <w:rsid w:val="00F70F9A"/>
    <w:rsid w:val="00F717E7"/>
    <w:rsid w:val="00F71917"/>
    <w:rsid w:val="00F71DB1"/>
    <w:rsid w:val="00F7362A"/>
    <w:rsid w:val="00F73790"/>
    <w:rsid w:val="00F75CD2"/>
    <w:rsid w:val="00F76C51"/>
    <w:rsid w:val="00F76D1D"/>
    <w:rsid w:val="00F80886"/>
    <w:rsid w:val="00F83F03"/>
    <w:rsid w:val="00F8442F"/>
    <w:rsid w:val="00F84A30"/>
    <w:rsid w:val="00F86E35"/>
    <w:rsid w:val="00F900DE"/>
    <w:rsid w:val="00F91250"/>
    <w:rsid w:val="00F94939"/>
    <w:rsid w:val="00F95F66"/>
    <w:rsid w:val="00F97AFB"/>
    <w:rsid w:val="00F97B22"/>
    <w:rsid w:val="00FA0343"/>
    <w:rsid w:val="00FA0D11"/>
    <w:rsid w:val="00FA1A26"/>
    <w:rsid w:val="00FA1C9B"/>
    <w:rsid w:val="00FA2465"/>
    <w:rsid w:val="00FA25F2"/>
    <w:rsid w:val="00FA6620"/>
    <w:rsid w:val="00FA7175"/>
    <w:rsid w:val="00FA72BD"/>
    <w:rsid w:val="00FB1F43"/>
    <w:rsid w:val="00FB3DB7"/>
    <w:rsid w:val="00FB50E7"/>
    <w:rsid w:val="00FB64C2"/>
    <w:rsid w:val="00FB6AE1"/>
    <w:rsid w:val="00FB6FC5"/>
    <w:rsid w:val="00FB7E8A"/>
    <w:rsid w:val="00FC0899"/>
    <w:rsid w:val="00FC0F00"/>
    <w:rsid w:val="00FC2F42"/>
    <w:rsid w:val="00FC4554"/>
    <w:rsid w:val="00FD339D"/>
    <w:rsid w:val="00FD4761"/>
    <w:rsid w:val="00FD5D59"/>
    <w:rsid w:val="00FD7053"/>
    <w:rsid w:val="00FE1299"/>
    <w:rsid w:val="00FE1343"/>
    <w:rsid w:val="00FE1700"/>
    <w:rsid w:val="00FE2328"/>
    <w:rsid w:val="00FE3EA7"/>
    <w:rsid w:val="00FE4CC4"/>
    <w:rsid w:val="00FE4F6A"/>
    <w:rsid w:val="00FE675C"/>
    <w:rsid w:val="00FF27C1"/>
    <w:rsid w:val="00FF3276"/>
    <w:rsid w:val="00FF3F7A"/>
    <w:rsid w:val="00FF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founder.com/pam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2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2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Founder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张金叶</dc:creator>
  <cp:keywords/>
  <dc:description/>
  <cp:lastModifiedBy>张金叶</cp:lastModifiedBy>
  <cp:revision>6</cp:revision>
  <dcterms:created xsi:type="dcterms:W3CDTF">2010-02-03T08:37:00Z</dcterms:created>
  <dcterms:modified xsi:type="dcterms:W3CDTF">2010-02-03T08:37:00Z</dcterms:modified>
</cp:coreProperties>
</file>